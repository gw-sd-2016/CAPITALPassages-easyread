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5F85E8" w14:textId="63668427" w:rsidR="003C2ACB" w:rsidRPr="00D44DEB" w:rsidRDefault="00A70970">
      <w:pPr>
        <w:rPr>
          <w:rFonts w:ascii="Palatino Linotype" w:hAnsi="Palatino Linotype" w:cs="Times New Roman"/>
          <w:sz w:val="22"/>
          <w:szCs w:val="22"/>
        </w:rPr>
      </w:pPr>
      <w:r w:rsidRPr="00D44DEB">
        <w:rPr>
          <w:rFonts w:ascii="Palatino Linotype" w:hAnsi="Palatino Linotype" w:cs="Times New Roman"/>
          <w:sz w:val="22"/>
          <w:szCs w:val="22"/>
        </w:rPr>
        <w:tab/>
        <w:t>Easy Read is a tool for instructors working with low literacy students who want the ability to simplify any text to the reading level of their students.</w:t>
      </w:r>
      <w:r w:rsidR="003246D4">
        <w:rPr>
          <w:rFonts w:ascii="Palatino Linotype" w:hAnsi="Palatino Linotype" w:cs="Times New Roman"/>
          <w:sz w:val="22"/>
          <w:szCs w:val="22"/>
        </w:rPr>
        <w:t xml:space="preserve"> When English teachers at elementary schools want to pick the next book to share with their class they have millions of books preapproved for kids to choose </w:t>
      </w:r>
      <w:r w:rsidR="00227863">
        <w:rPr>
          <w:rFonts w:ascii="Palatino Linotype" w:hAnsi="Palatino Linotype" w:cs="Times New Roman"/>
          <w:sz w:val="22"/>
          <w:szCs w:val="22"/>
        </w:rPr>
        <w:t>from</w:t>
      </w:r>
      <w:r w:rsidR="003246D4">
        <w:rPr>
          <w:rFonts w:ascii="Palatino Linotype" w:hAnsi="Palatino Linotype" w:cs="Times New Roman"/>
          <w:sz w:val="22"/>
          <w:szCs w:val="22"/>
        </w:rPr>
        <w:t>, but a literacy instructor at an</w:t>
      </w:r>
      <w:r w:rsidR="00B95CEB">
        <w:rPr>
          <w:rFonts w:ascii="Palatino Linotype" w:hAnsi="Palatino Linotype" w:cs="Times New Roman"/>
          <w:sz w:val="22"/>
          <w:szCs w:val="22"/>
        </w:rPr>
        <w:t xml:space="preserve"> adult literacy center only has two subpar choices. They can</w:t>
      </w:r>
      <w:r w:rsidR="003246D4">
        <w:rPr>
          <w:rFonts w:ascii="Palatino Linotype" w:hAnsi="Palatino Linotype" w:cs="Times New Roman"/>
          <w:sz w:val="22"/>
          <w:szCs w:val="22"/>
        </w:rPr>
        <w:t xml:space="preserve"> </w:t>
      </w:r>
      <w:r w:rsidR="00B95CEB">
        <w:rPr>
          <w:rFonts w:ascii="Palatino Linotype" w:hAnsi="Palatino Linotype" w:cs="Times New Roman"/>
          <w:sz w:val="22"/>
          <w:szCs w:val="22"/>
        </w:rPr>
        <w:t>bring in</w:t>
      </w:r>
      <w:r w:rsidR="003246D4">
        <w:rPr>
          <w:rFonts w:ascii="Palatino Linotype" w:hAnsi="Palatino Linotype" w:cs="Times New Roman"/>
          <w:sz w:val="22"/>
          <w:szCs w:val="22"/>
        </w:rPr>
        <w:t xml:space="preserve"> material so complicated that it discourages their students or material so simple it makes </w:t>
      </w:r>
      <w:r w:rsidR="00B95CEB">
        <w:rPr>
          <w:rFonts w:ascii="Palatino Linotype" w:hAnsi="Palatino Linotype" w:cs="Times New Roman"/>
          <w:sz w:val="22"/>
          <w:szCs w:val="22"/>
        </w:rPr>
        <w:t>their</w:t>
      </w:r>
      <w:r w:rsidR="003246D4">
        <w:rPr>
          <w:rFonts w:ascii="Palatino Linotype" w:hAnsi="Palatino Linotype" w:cs="Times New Roman"/>
          <w:sz w:val="22"/>
          <w:szCs w:val="22"/>
        </w:rPr>
        <w:t xml:space="preserve"> students feel incompetent for not understanding it. Easy Read looks to change that by making it possible to c</w:t>
      </w:r>
      <w:r w:rsidR="00B55C74">
        <w:rPr>
          <w:rFonts w:ascii="Palatino Linotype" w:hAnsi="Palatino Linotype" w:cs="Times New Roman"/>
          <w:sz w:val="22"/>
          <w:szCs w:val="22"/>
        </w:rPr>
        <w:t xml:space="preserve">hoose any text and simplify it. </w:t>
      </w:r>
      <w:r w:rsidR="0069352D">
        <w:rPr>
          <w:rFonts w:ascii="Palatino Linotype" w:hAnsi="Palatino Linotype" w:cs="Times New Roman"/>
          <w:sz w:val="22"/>
          <w:szCs w:val="22"/>
        </w:rPr>
        <w:t>Easy Read</w:t>
      </w:r>
      <w:del w:id="0" w:author="fowzia farah" w:date="2015-10-10T11:19:00Z">
        <w:r w:rsidR="0093221C" w:rsidDel="00E845E3">
          <w:rPr>
            <w:rFonts w:ascii="Palatino Linotype" w:hAnsi="Palatino Linotype" w:cs="Times New Roman"/>
            <w:sz w:val="22"/>
            <w:szCs w:val="22"/>
          </w:rPr>
          <w:delText xml:space="preserve"> </w:delText>
        </w:r>
        <w:r w:rsidR="0069352D" w:rsidDel="00E845E3">
          <w:rPr>
            <w:rFonts w:ascii="Palatino Linotype" w:hAnsi="Palatino Linotype" w:cs="Times New Roman"/>
            <w:sz w:val="22"/>
            <w:szCs w:val="22"/>
          </w:rPr>
          <w:delText>is</w:delText>
        </w:r>
      </w:del>
      <w:ins w:id="1" w:author="fowzia farah" w:date="2015-09-22T17:20:00Z">
        <w:r w:rsidR="00F823A4" w:rsidRPr="00D44DEB">
          <w:rPr>
            <w:rFonts w:ascii="Palatino Linotype" w:hAnsi="Palatino Linotype" w:cs="Times New Roman"/>
            <w:sz w:val="22"/>
            <w:szCs w:val="22"/>
          </w:rPr>
          <w:t xml:space="preserve"> is</w:t>
        </w:r>
      </w:ins>
      <w:r w:rsidR="00977FB6">
        <w:rPr>
          <w:rFonts w:ascii="Palatino Linotype" w:hAnsi="Palatino Linotype" w:cs="Times New Roman"/>
          <w:sz w:val="22"/>
          <w:szCs w:val="22"/>
        </w:rPr>
        <w:t xml:space="preserve"> </w:t>
      </w:r>
      <w:r w:rsidRPr="00D44DEB">
        <w:rPr>
          <w:rFonts w:ascii="Palatino Linotype" w:hAnsi="Palatino Linotype" w:cs="Times New Roman"/>
          <w:sz w:val="22"/>
          <w:szCs w:val="22"/>
        </w:rPr>
        <w:t>a web application that allows the user to store</w:t>
      </w:r>
      <w:r w:rsidR="00371644" w:rsidRPr="00D44DEB">
        <w:rPr>
          <w:rFonts w:ascii="Palatino Linotype" w:hAnsi="Palatino Linotype" w:cs="Times New Roman"/>
          <w:sz w:val="22"/>
          <w:szCs w:val="22"/>
        </w:rPr>
        <w:t>, edit and view passages.</w:t>
      </w:r>
      <w:r w:rsidRPr="00D44DEB">
        <w:rPr>
          <w:rFonts w:ascii="Palatino Linotype" w:hAnsi="Palatino Linotype" w:cs="Times New Roman"/>
          <w:sz w:val="22"/>
          <w:szCs w:val="22"/>
        </w:rPr>
        <w:t xml:space="preserve"> </w:t>
      </w:r>
      <w:r w:rsidR="00371644" w:rsidRPr="00D44DEB">
        <w:rPr>
          <w:rFonts w:ascii="Palatino Linotype" w:hAnsi="Palatino Linotype" w:cs="Times New Roman"/>
          <w:sz w:val="22"/>
          <w:szCs w:val="22"/>
        </w:rPr>
        <w:t>The system has two types of users, instructors</w:t>
      </w:r>
      <w:r w:rsidR="000A0325">
        <w:rPr>
          <w:rFonts w:ascii="Palatino Linotype" w:hAnsi="Palatino Linotype" w:cs="Times New Roman"/>
          <w:sz w:val="22"/>
          <w:szCs w:val="22"/>
        </w:rPr>
        <w:t>,</w:t>
      </w:r>
      <w:r w:rsidR="00371644" w:rsidRPr="00D44DEB">
        <w:rPr>
          <w:rFonts w:ascii="Palatino Linotype" w:hAnsi="Palatino Linotype" w:cs="Times New Roman"/>
          <w:sz w:val="22"/>
          <w:szCs w:val="22"/>
        </w:rPr>
        <w:t xml:space="preserve"> and students. Students</w:t>
      </w:r>
      <w:r w:rsidRPr="00D44DEB">
        <w:rPr>
          <w:rFonts w:ascii="Palatino Linotype" w:hAnsi="Palatino Linotype" w:cs="Times New Roman"/>
          <w:sz w:val="22"/>
          <w:szCs w:val="22"/>
        </w:rPr>
        <w:t xml:space="preserve"> view </w:t>
      </w:r>
      <w:r w:rsidR="00371644" w:rsidRPr="00D44DEB">
        <w:rPr>
          <w:rFonts w:ascii="Palatino Linotype" w:hAnsi="Palatino Linotype" w:cs="Times New Roman"/>
          <w:sz w:val="22"/>
          <w:szCs w:val="22"/>
        </w:rPr>
        <w:t>passages and answer questions on them</w:t>
      </w:r>
      <w:r w:rsidR="00AE2A63" w:rsidRPr="00D44DEB">
        <w:rPr>
          <w:rFonts w:ascii="Palatino Linotype" w:hAnsi="Palatino Linotype" w:cs="Times New Roman"/>
          <w:sz w:val="22"/>
          <w:szCs w:val="22"/>
        </w:rPr>
        <w:t>. In</w:t>
      </w:r>
      <w:r w:rsidR="00371644" w:rsidRPr="00D44DEB">
        <w:rPr>
          <w:rFonts w:ascii="Palatino Linotype" w:hAnsi="Palatino Linotype" w:cs="Times New Roman"/>
          <w:sz w:val="22"/>
          <w:szCs w:val="22"/>
        </w:rPr>
        <w:t>structors</w:t>
      </w:r>
      <w:r w:rsidR="00AE2A63" w:rsidRPr="00D44DEB">
        <w:rPr>
          <w:rFonts w:ascii="Palatino Linotype" w:hAnsi="Palatino Linotype" w:cs="Times New Roman"/>
          <w:sz w:val="22"/>
          <w:szCs w:val="22"/>
        </w:rPr>
        <w:t xml:space="preserve"> add passages and</w:t>
      </w:r>
      <w:r w:rsidR="00371644" w:rsidRPr="00D44DEB">
        <w:rPr>
          <w:rFonts w:ascii="Palatino Linotype" w:hAnsi="Palatino Linotype" w:cs="Times New Roman"/>
          <w:sz w:val="22"/>
          <w:szCs w:val="22"/>
        </w:rPr>
        <w:t xml:space="preserve"> use the system to</w:t>
      </w:r>
      <w:r w:rsidR="00676F43" w:rsidRPr="00D44DEB">
        <w:rPr>
          <w:rFonts w:ascii="Palatino Linotype" w:hAnsi="Palatino Linotype" w:cs="Times New Roman"/>
          <w:sz w:val="22"/>
          <w:szCs w:val="22"/>
        </w:rPr>
        <w:t xml:space="preserve"> </w:t>
      </w:r>
      <w:r w:rsidR="003C2ACB" w:rsidRPr="00D44DEB">
        <w:rPr>
          <w:rFonts w:ascii="Palatino Linotype" w:hAnsi="Palatino Linotype" w:cs="Times New Roman"/>
          <w:sz w:val="22"/>
          <w:szCs w:val="22"/>
        </w:rPr>
        <w:t>generate suggestions for simplifying the language to the target grade</w:t>
      </w:r>
      <w:r w:rsidR="00D52A2C" w:rsidRPr="00D44DEB">
        <w:rPr>
          <w:rFonts w:ascii="Palatino Linotype" w:hAnsi="Palatino Linotype" w:cs="Times New Roman"/>
          <w:sz w:val="22"/>
          <w:szCs w:val="22"/>
        </w:rPr>
        <w:t xml:space="preserve"> level</w:t>
      </w:r>
      <w:r w:rsidR="003C2ACB" w:rsidRPr="00D44DEB">
        <w:rPr>
          <w:rFonts w:ascii="Palatino Linotype" w:hAnsi="Palatino Linotype" w:cs="Times New Roman"/>
          <w:sz w:val="22"/>
          <w:szCs w:val="22"/>
        </w:rPr>
        <w:t>. The system</w:t>
      </w:r>
      <w:ins w:id="2" w:author="fowzia farah" w:date="2015-09-22T17:24:00Z">
        <w:r w:rsidR="005752FB">
          <w:rPr>
            <w:rFonts w:ascii="Palatino Linotype" w:hAnsi="Palatino Linotype" w:cs="Times New Roman"/>
            <w:sz w:val="22"/>
            <w:szCs w:val="22"/>
          </w:rPr>
          <w:t>-</w:t>
        </w:r>
      </w:ins>
      <w:del w:id="3" w:author="fowzia farah" w:date="2015-09-22T17:23:00Z">
        <w:r w:rsidR="003C2ACB" w:rsidRPr="00D44DEB" w:rsidDel="005752FB">
          <w:rPr>
            <w:rFonts w:ascii="Palatino Linotype" w:hAnsi="Palatino Linotype" w:cs="Times New Roman"/>
            <w:sz w:val="22"/>
            <w:szCs w:val="22"/>
          </w:rPr>
          <w:delText xml:space="preserve"> </w:delText>
        </w:r>
      </w:del>
      <w:r w:rsidR="003C2ACB" w:rsidRPr="00D44DEB">
        <w:rPr>
          <w:rFonts w:ascii="Palatino Linotype" w:hAnsi="Palatino Linotype" w:cs="Times New Roman"/>
          <w:sz w:val="22"/>
          <w:szCs w:val="22"/>
        </w:rPr>
        <w:t xml:space="preserve">generated suggestions </w:t>
      </w:r>
      <w:commentRangeStart w:id="4"/>
      <w:proofErr w:type="gramStart"/>
      <w:r w:rsidR="003C2ACB" w:rsidRPr="00D44DEB">
        <w:rPr>
          <w:rFonts w:ascii="Palatino Linotype" w:hAnsi="Palatino Linotype" w:cs="Times New Roman"/>
          <w:sz w:val="22"/>
          <w:szCs w:val="22"/>
        </w:rPr>
        <w:t>can be taken or ignored</w:t>
      </w:r>
      <w:proofErr w:type="gramEnd"/>
      <w:r w:rsidR="003C2ACB" w:rsidRPr="00D44DEB">
        <w:rPr>
          <w:rFonts w:ascii="Palatino Linotype" w:hAnsi="Palatino Linotype" w:cs="Times New Roman"/>
          <w:sz w:val="22"/>
          <w:szCs w:val="22"/>
        </w:rPr>
        <w:t xml:space="preserve"> </w:t>
      </w:r>
      <w:commentRangeEnd w:id="4"/>
      <w:r w:rsidR="00E845E3">
        <w:rPr>
          <w:rStyle w:val="CommentReference"/>
        </w:rPr>
        <w:commentReference w:id="4"/>
      </w:r>
      <w:r w:rsidR="003C2ACB" w:rsidRPr="00D44DEB">
        <w:rPr>
          <w:rFonts w:ascii="Palatino Linotype" w:hAnsi="Palatino Linotype" w:cs="Times New Roman"/>
          <w:sz w:val="22"/>
          <w:szCs w:val="22"/>
        </w:rPr>
        <w:t>and the passage can be saved again in modified form. Easy Read also provides options to tag passages by their category, source, or other identifiers to facilitate searching through a l</w:t>
      </w:r>
      <w:r w:rsidR="00552906" w:rsidRPr="00D44DEB">
        <w:rPr>
          <w:rFonts w:ascii="Palatino Linotype" w:hAnsi="Palatino Linotype" w:cs="Times New Roman"/>
          <w:sz w:val="22"/>
          <w:szCs w:val="22"/>
        </w:rPr>
        <w:t>a</w:t>
      </w:r>
      <w:r w:rsidR="00E168D7" w:rsidRPr="00D44DEB">
        <w:rPr>
          <w:rFonts w:ascii="Palatino Linotype" w:hAnsi="Palatino Linotype" w:cs="Times New Roman"/>
          <w:sz w:val="22"/>
          <w:szCs w:val="22"/>
        </w:rPr>
        <w:t>rge number of stored passages.</w:t>
      </w:r>
      <w:r w:rsidR="00644292" w:rsidRPr="00D44DEB">
        <w:rPr>
          <w:rFonts w:ascii="Palatino Linotype" w:hAnsi="Palatino Linotype" w:cs="Times New Roman"/>
          <w:sz w:val="22"/>
          <w:szCs w:val="22"/>
        </w:rPr>
        <w:t xml:space="preserve"> </w:t>
      </w:r>
      <w:r w:rsidR="00D43EA5" w:rsidRPr="00D44DEB">
        <w:rPr>
          <w:rFonts w:ascii="Palatino Linotype" w:hAnsi="Palatino Linotype" w:cs="Times New Roman"/>
          <w:sz w:val="22"/>
          <w:szCs w:val="22"/>
        </w:rPr>
        <w:t>At its core</w:t>
      </w:r>
      <w:r w:rsidR="00C1214F" w:rsidRPr="00D44DEB">
        <w:rPr>
          <w:rFonts w:ascii="Palatino Linotype" w:hAnsi="Palatino Linotype" w:cs="Times New Roman"/>
          <w:sz w:val="22"/>
          <w:szCs w:val="22"/>
        </w:rPr>
        <w:t>,</w:t>
      </w:r>
      <w:r w:rsidR="00F17117" w:rsidRPr="00D44DEB">
        <w:rPr>
          <w:rFonts w:ascii="Palatino Linotype" w:hAnsi="Palatino Linotype" w:cs="Times New Roman"/>
          <w:sz w:val="22"/>
          <w:szCs w:val="22"/>
        </w:rPr>
        <w:t xml:space="preserve"> the system </w:t>
      </w:r>
      <w:proofErr w:type="gramStart"/>
      <w:r w:rsidR="00F17117" w:rsidRPr="00D44DEB">
        <w:rPr>
          <w:rFonts w:ascii="Palatino Linotype" w:hAnsi="Palatino Linotype" w:cs="Times New Roman"/>
          <w:sz w:val="22"/>
          <w:szCs w:val="22"/>
        </w:rPr>
        <w:t>is</w:t>
      </w:r>
      <w:r w:rsidR="00D43EA5" w:rsidRPr="00D44DEB">
        <w:rPr>
          <w:rFonts w:ascii="Palatino Linotype" w:hAnsi="Palatino Linotype" w:cs="Times New Roman"/>
          <w:sz w:val="22"/>
          <w:szCs w:val="22"/>
        </w:rPr>
        <w:t xml:space="preserve"> based</w:t>
      </w:r>
      <w:proofErr w:type="gramEnd"/>
      <w:r w:rsidR="00D43EA5" w:rsidRPr="00D44DEB">
        <w:rPr>
          <w:rFonts w:ascii="Palatino Linotype" w:hAnsi="Palatino Linotype" w:cs="Times New Roman"/>
          <w:sz w:val="22"/>
          <w:szCs w:val="22"/>
        </w:rPr>
        <w:t xml:space="preserve"> around dropping in text, giving its source and identifying information and letting the system identify problem areas. </w:t>
      </w:r>
      <w:r w:rsidR="00C072A0">
        <w:rPr>
          <w:rFonts w:ascii="Palatino Linotype" w:hAnsi="Palatino Linotype" w:cs="Times New Roman"/>
          <w:sz w:val="22"/>
          <w:szCs w:val="22"/>
        </w:rPr>
        <w:t xml:space="preserve">Easy Read presents passages </w:t>
      </w:r>
      <w:r w:rsidR="00C1214F" w:rsidRPr="00D44DEB">
        <w:rPr>
          <w:rFonts w:ascii="Palatino Linotype" w:hAnsi="Palatino Linotype" w:cs="Times New Roman"/>
          <w:sz w:val="22"/>
          <w:szCs w:val="22"/>
        </w:rPr>
        <w:t>i</w:t>
      </w:r>
      <w:r w:rsidR="00C072A0">
        <w:rPr>
          <w:rFonts w:ascii="Palatino Linotype" w:hAnsi="Palatino Linotype" w:cs="Times New Roman"/>
          <w:sz w:val="22"/>
          <w:szCs w:val="22"/>
        </w:rPr>
        <w:t xml:space="preserve">n searchable lists and the </w:t>
      </w:r>
      <w:r w:rsidR="00C1214F" w:rsidRPr="00D44DEB">
        <w:rPr>
          <w:rFonts w:ascii="Palatino Linotype" w:hAnsi="Palatino Linotype" w:cs="Times New Roman"/>
          <w:sz w:val="22"/>
          <w:szCs w:val="22"/>
        </w:rPr>
        <w:t>keeps track of your answers on questions for each of those passages. Student’s answers are only viewable by themselves and their instructor and each instructor will have their own set of passages their students can access.</w:t>
      </w:r>
      <w:r w:rsidR="00982F51" w:rsidRPr="00D44DEB">
        <w:rPr>
          <w:rFonts w:ascii="Palatino Linotype" w:hAnsi="Palatino Linotype" w:cs="Times New Roman"/>
          <w:sz w:val="22"/>
          <w:szCs w:val="22"/>
        </w:rPr>
        <w:t xml:space="preserve"> </w:t>
      </w:r>
    </w:p>
    <w:p w14:paraId="1CE3D6A4" w14:textId="77777777" w:rsidR="00C1214F" w:rsidRPr="00D44DEB" w:rsidRDefault="00C1214F">
      <w:pPr>
        <w:rPr>
          <w:rFonts w:ascii="Palatino Linotype" w:hAnsi="Palatino Linotype" w:cs="Times New Roman"/>
          <w:sz w:val="22"/>
          <w:szCs w:val="22"/>
        </w:rPr>
      </w:pPr>
    </w:p>
    <w:p w14:paraId="32A10C0B" w14:textId="77777777" w:rsidR="003C2ACB" w:rsidRDefault="003C2ACB">
      <w:pPr>
        <w:rPr>
          <w:rFonts w:ascii="Palatino Linotype" w:hAnsi="Palatino Linotype" w:cs="Times New Roman"/>
          <w:sz w:val="22"/>
          <w:szCs w:val="22"/>
        </w:rPr>
      </w:pPr>
      <w:r w:rsidRPr="00D44DEB">
        <w:rPr>
          <w:rFonts w:ascii="Palatino Linotype" w:hAnsi="Palatino Linotype" w:cs="Times New Roman"/>
          <w:sz w:val="22"/>
          <w:szCs w:val="22"/>
        </w:rPr>
        <w:t>Intellectual Merit</w:t>
      </w:r>
    </w:p>
    <w:p w14:paraId="790DB3F4" w14:textId="77777777" w:rsidR="001E311E" w:rsidRPr="00D44DEB" w:rsidRDefault="001E311E">
      <w:pPr>
        <w:rPr>
          <w:rFonts w:ascii="Palatino Linotype" w:hAnsi="Palatino Linotype" w:cs="Times New Roman"/>
          <w:sz w:val="22"/>
          <w:szCs w:val="22"/>
        </w:rPr>
      </w:pPr>
    </w:p>
    <w:p w14:paraId="6757D816" w14:textId="664AF203" w:rsidR="003C2ACB" w:rsidRPr="00D44DEB" w:rsidRDefault="00326640">
      <w:pPr>
        <w:rPr>
          <w:rFonts w:ascii="Palatino Linotype" w:hAnsi="Palatino Linotype" w:cs="Times New Roman"/>
          <w:sz w:val="22"/>
          <w:szCs w:val="22"/>
        </w:rPr>
      </w:pPr>
      <w:r w:rsidRPr="00D44DEB">
        <w:rPr>
          <w:rFonts w:ascii="Palatino Linotype" w:hAnsi="Palatino Linotype" w:cs="Times New Roman"/>
          <w:sz w:val="22"/>
          <w:szCs w:val="22"/>
        </w:rPr>
        <w:tab/>
        <w:t>The difficulty of this project</w:t>
      </w:r>
      <w:r w:rsidR="00CA7884" w:rsidRPr="00D44DEB">
        <w:rPr>
          <w:rFonts w:ascii="Palatino Linotype" w:hAnsi="Palatino Linotype" w:cs="Times New Roman"/>
          <w:sz w:val="22"/>
          <w:szCs w:val="22"/>
        </w:rPr>
        <w:t xml:space="preserve"> lays in generating appropriate suggestions and making sure that those suggestions lead to sentences that are grammatically correc</w:t>
      </w:r>
      <w:r w:rsidR="004B59DD" w:rsidRPr="00D44DEB">
        <w:rPr>
          <w:rFonts w:ascii="Palatino Linotype" w:hAnsi="Palatino Linotype" w:cs="Times New Roman"/>
          <w:sz w:val="22"/>
          <w:szCs w:val="22"/>
        </w:rPr>
        <w:t>t English sentences. This issue</w:t>
      </w:r>
      <w:r w:rsidR="00CA7884" w:rsidRPr="00D44DEB">
        <w:rPr>
          <w:rFonts w:ascii="Palatino Linotype" w:hAnsi="Palatino Linotype" w:cs="Times New Roman"/>
          <w:sz w:val="22"/>
          <w:szCs w:val="22"/>
        </w:rPr>
        <w:t xml:space="preserve"> stems from the complexity of determining, with any degree of certainty, a difficulty score for a word </w:t>
      </w:r>
      <w:r w:rsidR="00C55E0D" w:rsidRPr="00D44DEB">
        <w:rPr>
          <w:rFonts w:ascii="Palatino Linotype" w:hAnsi="Palatino Linotype" w:cs="Times New Roman"/>
          <w:sz w:val="22"/>
          <w:szCs w:val="22"/>
        </w:rPr>
        <w:t>algorithmically</w:t>
      </w:r>
      <w:r w:rsidR="00CA7884" w:rsidRPr="00D44DEB">
        <w:rPr>
          <w:rFonts w:ascii="Palatino Linotype" w:hAnsi="Palatino Linotype" w:cs="Times New Roman"/>
          <w:sz w:val="22"/>
          <w:szCs w:val="22"/>
        </w:rPr>
        <w:t xml:space="preserve">. Easy Read will combine several different existing approaches to provide passage simplification suggestions, an existing </w:t>
      </w:r>
      <w:r w:rsidR="00180607" w:rsidRPr="00D44DEB">
        <w:rPr>
          <w:rFonts w:ascii="Palatino Linotype" w:hAnsi="Palatino Linotype" w:cs="Times New Roman"/>
          <w:sz w:val="22"/>
          <w:szCs w:val="22"/>
        </w:rPr>
        <w:t>database of 50,000 words and their</w:t>
      </w:r>
      <w:r w:rsidR="00CA7884" w:rsidRPr="00D44DEB">
        <w:rPr>
          <w:rFonts w:ascii="Palatino Linotype" w:hAnsi="Palatino Linotype" w:cs="Times New Roman"/>
          <w:sz w:val="22"/>
          <w:szCs w:val="22"/>
        </w:rPr>
        <w:t xml:space="preserve"> average</w:t>
      </w:r>
      <w:r w:rsidR="001668B3" w:rsidRPr="00D44DEB">
        <w:rPr>
          <w:rFonts w:ascii="Palatino Linotype" w:hAnsi="Palatino Linotype" w:cs="Times New Roman"/>
          <w:sz w:val="22"/>
          <w:szCs w:val="22"/>
        </w:rPr>
        <w:t xml:space="preserve"> </w:t>
      </w:r>
      <w:r w:rsidR="00F31809" w:rsidRPr="00D44DEB">
        <w:rPr>
          <w:rFonts w:ascii="Palatino Linotype" w:hAnsi="Palatino Linotype" w:cs="Times New Roman"/>
          <w:sz w:val="22"/>
          <w:szCs w:val="22"/>
        </w:rPr>
        <w:t xml:space="preserve">age </w:t>
      </w:r>
      <w:r w:rsidR="001668B3" w:rsidRPr="00D44DEB">
        <w:rPr>
          <w:rFonts w:ascii="Palatino Linotype" w:hAnsi="Palatino Linotype" w:cs="Times New Roman"/>
          <w:sz w:val="22"/>
          <w:szCs w:val="22"/>
        </w:rPr>
        <w:t>of acquisition</w:t>
      </w:r>
      <w:r w:rsidR="00F60692" w:rsidRPr="00D44DEB">
        <w:rPr>
          <w:rFonts w:ascii="Palatino Linotype" w:hAnsi="Palatino Linotype" w:cs="Times New Roman"/>
          <w:sz w:val="22"/>
          <w:szCs w:val="22"/>
        </w:rPr>
        <w:t xml:space="preserve"> (determined experimentally</w:t>
      </w:r>
      <w:r w:rsidR="004E1F7F" w:rsidRPr="00D44DEB">
        <w:rPr>
          <w:rFonts w:ascii="Palatino Linotype" w:hAnsi="Palatino Linotype" w:cs="Times New Roman"/>
          <w:sz w:val="22"/>
          <w:szCs w:val="22"/>
        </w:rPr>
        <w:t>)</w:t>
      </w:r>
      <w:r w:rsidR="00CA7884" w:rsidRPr="00D44DEB">
        <w:rPr>
          <w:rFonts w:ascii="Palatino Linotype" w:hAnsi="Palatino Linotype" w:cs="Times New Roman"/>
          <w:sz w:val="22"/>
          <w:szCs w:val="22"/>
        </w:rPr>
        <w:t xml:space="preserve">, the commonality of a word within a large </w:t>
      </w:r>
      <w:r w:rsidR="00B5634C" w:rsidRPr="00D44DEB">
        <w:rPr>
          <w:rFonts w:ascii="Palatino Linotype" w:hAnsi="Palatino Linotype" w:cs="Times New Roman"/>
          <w:sz w:val="22"/>
          <w:szCs w:val="22"/>
        </w:rPr>
        <w:t>selection</w:t>
      </w:r>
      <w:r w:rsidR="00CA7884" w:rsidRPr="00D44DEB">
        <w:rPr>
          <w:rFonts w:ascii="Palatino Linotype" w:hAnsi="Palatino Linotype" w:cs="Times New Roman"/>
          <w:sz w:val="22"/>
          <w:szCs w:val="22"/>
        </w:rPr>
        <w:t xml:space="preserve"> of </w:t>
      </w:r>
      <w:del w:id="5" w:author="fowzia farah" w:date="2015-09-22T17:35:00Z">
        <w:r w:rsidR="00CA7884" w:rsidRPr="00D44DEB" w:rsidDel="00396015">
          <w:rPr>
            <w:rFonts w:ascii="Palatino Linotype" w:hAnsi="Palatino Linotype" w:cs="Times New Roman"/>
            <w:sz w:val="22"/>
            <w:szCs w:val="22"/>
          </w:rPr>
          <w:delText>well kn</w:delText>
        </w:r>
        <w:r w:rsidR="00A20A32" w:rsidRPr="00D44DEB" w:rsidDel="00396015">
          <w:rPr>
            <w:rFonts w:ascii="Palatino Linotype" w:hAnsi="Palatino Linotype" w:cs="Times New Roman"/>
            <w:sz w:val="22"/>
            <w:szCs w:val="22"/>
          </w:rPr>
          <w:delText xml:space="preserve">own </w:delText>
        </w:r>
      </w:del>
      <w:r w:rsidR="00A20A32" w:rsidRPr="00D44DEB">
        <w:rPr>
          <w:rFonts w:ascii="Palatino Linotype" w:hAnsi="Palatino Linotype" w:cs="Times New Roman"/>
          <w:sz w:val="22"/>
          <w:szCs w:val="22"/>
        </w:rPr>
        <w:t xml:space="preserve">English language texts and </w:t>
      </w:r>
      <w:r w:rsidR="00CA7884" w:rsidRPr="00D44DEB">
        <w:rPr>
          <w:rFonts w:ascii="Palatino Linotype" w:hAnsi="Palatino Linotype" w:cs="Times New Roman"/>
          <w:sz w:val="22"/>
          <w:szCs w:val="22"/>
        </w:rPr>
        <w:t>the existence of synonyms or root wo</w:t>
      </w:r>
      <w:r w:rsidR="00A20A32" w:rsidRPr="00D44DEB">
        <w:rPr>
          <w:rFonts w:ascii="Palatino Linotype" w:hAnsi="Palatino Linotype" w:cs="Times New Roman"/>
          <w:sz w:val="22"/>
          <w:szCs w:val="22"/>
        </w:rPr>
        <w:t>rds for which the system has age of acquisition data on.</w:t>
      </w:r>
      <w:r w:rsidR="00F742EB">
        <w:rPr>
          <w:rFonts w:ascii="Palatino Linotype" w:hAnsi="Palatino Linotype" w:cs="Times New Roman"/>
          <w:sz w:val="22"/>
          <w:szCs w:val="22"/>
        </w:rPr>
        <w:t xml:space="preserve"> Existing literacy tools are only good at telling you a word is too difficult, but Easy Read will be great at telling you why it is too difficult and what you can do to fix that.</w:t>
      </w:r>
    </w:p>
    <w:p w14:paraId="68D1ABCD" w14:textId="77777777" w:rsidR="009A48DF" w:rsidRPr="00D44DEB" w:rsidRDefault="009A48DF">
      <w:pPr>
        <w:rPr>
          <w:rFonts w:ascii="Palatino Linotype" w:hAnsi="Palatino Linotype" w:cs="Times New Roman"/>
          <w:sz w:val="22"/>
          <w:szCs w:val="22"/>
        </w:rPr>
      </w:pPr>
    </w:p>
    <w:p w14:paraId="4EB8C252" w14:textId="21039E61" w:rsidR="009A48DF" w:rsidRDefault="009A48DF">
      <w:pPr>
        <w:rPr>
          <w:rFonts w:ascii="Palatino Linotype" w:hAnsi="Palatino Linotype" w:cs="Times New Roman"/>
          <w:sz w:val="22"/>
          <w:szCs w:val="22"/>
        </w:rPr>
      </w:pPr>
      <w:r w:rsidRPr="00D44DEB">
        <w:rPr>
          <w:rFonts w:ascii="Palatino Linotype" w:hAnsi="Palatino Linotype" w:cs="Times New Roman"/>
          <w:sz w:val="22"/>
          <w:szCs w:val="22"/>
        </w:rPr>
        <w:t>Broader Impact</w:t>
      </w:r>
    </w:p>
    <w:p w14:paraId="1DBD832A" w14:textId="77777777" w:rsidR="001E311E" w:rsidRPr="00D44DEB" w:rsidRDefault="001E311E">
      <w:pPr>
        <w:rPr>
          <w:rFonts w:ascii="Palatino Linotype" w:hAnsi="Palatino Linotype" w:cs="Times New Roman"/>
          <w:sz w:val="22"/>
          <w:szCs w:val="22"/>
        </w:rPr>
      </w:pPr>
    </w:p>
    <w:p w14:paraId="2E950DCE" w14:textId="5044F075" w:rsidR="0064748A" w:rsidRDefault="009A48DF">
      <w:pPr>
        <w:rPr>
          <w:rFonts w:ascii="Palatino Linotype" w:hAnsi="Palatino Linotype" w:cs="Times New Roman"/>
          <w:sz w:val="22"/>
          <w:szCs w:val="22"/>
        </w:rPr>
      </w:pPr>
      <w:r w:rsidRPr="00D44DEB">
        <w:rPr>
          <w:rFonts w:ascii="Palatino Linotype" w:hAnsi="Palatino Linotype" w:cs="Times New Roman"/>
          <w:sz w:val="22"/>
          <w:szCs w:val="22"/>
        </w:rPr>
        <w:tab/>
      </w:r>
      <w:r w:rsidR="003A7C23">
        <w:rPr>
          <w:rFonts w:ascii="Palatino Linotype" w:hAnsi="Palatino Linotype" w:cs="Times New Roman"/>
          <w:sz w:val="22"/>
          <w:szCs w:val="22"/>
        </w:rPr>
        <w:t xml:space="preserve">Low Literacy adults are an underserved demographic in the field of education. </w:t>
      </w:r>
      <w:r w:rsidR="00C42B39">
        <w:rPr>
          <w:rFonts w:ascii="Palatino Linotype" w:hAnsi="Palatino Linotype" w:cs="Times New Roman"/>
          <w:sz w:val="22"/>
          <w:szCs w:val="22"/>
        </w:rPr>
        <w:t xml:space="preserve">Classes full of adults should be learning material </w:t>
      </w:r>
      <w:del w:id="6" w:author="fowzia farah" w:date="2015-10-10T11:27:00Z">
        <w:r w:rsidR="00C42B39" w:rsidDel="00E845E3">
          <w:rPr>
            <w:rFonts w:ascii="Palatino Linotype" w:hAnsi="Palatino Linotype" w:cs="Times New Roman"/>
            <w:sz w:val="22"/>
            <w:szCs w:val="22"/>
          </w:rPr>
          <w:delText>that’s</w:delText>
        </w:r>
      </w:del>
      <w:ins w:id="7" w:author="fowzia farah" w:date="2015-10-10T11:27:00Z">
        <w:r w:rsidR="00E845E3">
          <w:rPr>
            <w:rFonts w:ascii="Palatino Linotype" w:hAnsi="Palatino Linotype" w:cs="Times New Roman"/>
            <w:sz w:val="22"/>
            <w:szCs w:val="22"/>
          </w:rPr>
          <w:t>that is</w:t>
        </w:r>
      </w:ins>
      <w:r w:rsidR="00C42B39">
        <w:rPr>
          <w:rFonts w:ascii="Palatino Linotype" w:hAnsi="Palatino Linotype" w:cs="Times New Roman"/>
          <w:sz w:val="22"/>
          <w:szCs w:val="22"/>
        </w:rPr>
        <w:t xml:space="preserve"> far more complex than a child at the same reading </w:t>
      </w:r>
      <w:proofErr w:type="gramStart"/>
      <w:r w:rsidR="00C42B39">
        <w:rPr>
          <w:rFonts w:ascii="Palatino Linotype" w:hAnsi="Palatino Linotype" w:cs="Times New Roman"/>
          <w:sz w:val="22"/>
          <w:szCs w:val="22"/>
        </w:rPr>
        <w:t>level</w:t>
      </w:r>
      <w:proofErr w:type="gramEnd"/>
      <w:r w:rsidR="00C42B39">
        <w:rPr>
          <w:rFonts w:ascii="Palatino Linotype" w:hAnsi="Palatino Linotype" w:cs="Times New Roman"/>
          <w:sz w:val="22"/>
          <w:szCs w:val="22"/>
        </w:rPr>
        <w:t>.</w:t>
      </w:r>
      <w:r w:rsidRPr="00D44DEB">
        <w:rPr>
          <w:rFonts w:ascii="Palatino Linotype" w:hAnsi="Palatino Linotype" w:cs="Times New Roman"/>
          <w:sz w:val="22"/>
          <w:szCs w:val="22"/>
        </w:rPr>
        <w:t xml:space="preserve"> </w:t>
      </w:r>
      <w:r w:rsidR="00C42B39">
        <w:rPr>
          <w:rFonts w:ascii="Palatino Linotype" w:hAnsi="Palatino Linotype" w:cs="Times New Roman"/>
          <w:sz w:val="22"/>
          <w:szCs w:val="22"/>
        </w:rPr>
        <w:t xml:space="preserve">Easy Read aims to give instructors serving those adults room to innovate by </w:t>
      </w:r>
      <w:del w:id="8" w:author="fowzia farah" w:date="2015-10-10T11:28:00Z">
        <w:r w:rsidR="00C42B39" w:rsidDel="00E845E3">
          <w:rPr>
            <w:rFonts w:ascii="Palatino Linotype" w:hAnsi="Palatino Linotype" w:cs="Times New Roman"/>
            <w:sz w:val="22"/>
            <w:szCs w:val="22"/>
          </w:rPr>
          <w:delText xml:space="preserve">providing </w:delText>
        </w:r>
        <w:r w:rsidRPr="00D44DEB" w:rsidDel="00E845E3">
          <w:rPr>
            <w:rFonts w:ascii="Palatino Linotype" w:hAnsi="Palatino Linotype" w:cs="Times New Roman"/>
            <w:sz w:val="22"/>
            <w:szCs w:val="22"/>
          </w:rPr>
          <w:delText xml:space="preserve"> </w:delText>
        </w:r>
        <w:r w:rsidR="00C42B39" w:rsidDel="00E845E3">
          <w:rPr>
            <w:rFonts w:ascii="Palatino Linotype" w:hAnsi="Palatino Linotype" w:cs="Times New Roman"/>
            <w:sz w:val="22"/>
            <w:szCs w:val="22"/>
          </w:rPr>
          <w:delText>a</w:delText>
        </w:r>
      </w:del>
      <w:ins w:id="9" w:author="fowzia farah" w:date="2015-10-10T11:28:00Z">
        <w:r w:rsidR="00E845E3">
          <w:rPr>
            <w:rFonts w:ascii="Palatino Linotype" w:hAnsi="Palatino Linotype" w:cs="Times New Roman"/>
            <w:sz w:val="22"/>
            <w:szCs w:val="22"/>
          </w:rPr>
          <w:t xml:space="preserve">providing </w:t>
        </w:r>
        <w:r w:rsidR="00E845E3" w:rsidRPr="00D44DEB">
          <w:rPr>
            <w:rFonts w:ascii="Palatino Linotype" w:hAnsi="Palatino Linotype" w:cs="Times New Roman"/>
            <w:sz w:val="22"/>
            <w:szCs w:val="22"/>
          </w:rPr>
          <w:t>a</w:t>
        </w:r>
      </w:ins>
      <w:r w:rsidR="00C42B39">
        <w:rPr>
          <w:rFonts w:ascii="Palatino Linotype" w:hAnsi="Palatino Linotype" w:cs="Times New Roman"/>
          <w:sz w:val="22"/>
          <w:szCs w:val="22"/>
        </w:rPr>
        <w:t xml:space="preserve"> way of bringing</w:t>
      </w:r>
      <w:r w:rsidRPr="00D44DEB">
        <w:rPr>
          <w:rFonts w:ascii="Palatino Linotype" w:hAnsi="Palatino Linotype" w:cs="Times New Roman"/>
          <w:sz w:val="22"/>
          <w:szCs w:val="22"/>
        </w:rPr>
        <w:t xml:space="preserve"> real world literature – newspaper articles, research papers, etc. – down to a reading level appropriate </w:t>
      </w:r>
      <w:del w:id="10" w:author="fowzia farah" w:date="2015-10-10T11:28:00Z">
        <w:r w:rsidR="00C42B39" w:rsidDel="00E845E3">
          <w:rPr>
            <w:rFonts w:ascii="Palatino Linotype" w:hAnsi="Palatino Linotype" w:cs="Times New Roman"/>
            <w:sz w:val="22"/>
            <w:szCs w:val="22"/>
          </w:rPr>
          <w:delText>of the users choice</w:delText>
        </w:r>
      </w:del>
      <w:ins w:id="11" w:author="fowzia farah" w:date="2015-10-10T11:28:00Z">
        <w:r w:rsidR="00E845E3">
          <w:rPr>
            <w:rFonts w:ascii="Palatino Linotype" w:hAnsi="Palatino Linotype" w:cs="Times New Roman"/>
            <w:sz w:val="22"/>
            <w:szCs w:val="22"/>
          </w:rPr>
          <w:t>for the users</w:t>
        </w:r>
      </w:ins>
      <w:r w:rsidR="00C42B39">
        <w:rPr>
          <w:rFonts w:ascii="Palatino Linotype" w:hAnsi="Palatino Linotype" w:cs="Times New Roman"/>
          <w:sz w:val="22"/>
          <w:szCs w:val="22"/>
        </w:rPr>
        <w:t>, while still preserving the original meaning</w:t>
      </w:r>
      <w:r w:rsidRPr="00D44DEB">
        <w:rPr>
          <w:rFonts w:ascii="Palatino Linotype" w:hAnsi="Palatino Linotype" w:cs="Times New Roman"/>
          <w:sz w:val="22"/>
          <w:szCs w:val="22"/>
        </w:rPr>
        <w:t xml:space="preserve">. </w:t>
      </w:r>
      <w:r w:rsidR="00AA0136" w:rsidRPr="00D44DEB">
        <w:rPr>
          <w:rFonts w:ascii="Palatino Linotype" w:hAnsi="Palatino Linotype" w:cs="Times New Roman"/>
          <w:sz w:val="22"/>
          <w:szCs w:val="22"/>
        </w:rPr>
        <w:t>The students would get content appropriate for them instead of content appropriate for their children. Even in the traditional school setting, instructors would no longer have to limit their courses to books</w:t>
      </w:r>
      <w:ins w:id="12" w:author="fowzia farah" w:date="2015-09-22T17:42:00Z">
        <w:r w:rsidR="00596686">
          <w:rPr>
            <w:rFonts w:ascii="Palatino Linotype" w:hAnsi="Palatino Linotype" w:cs="Times New Roman"/>
            <w:sz w:val="22"/>
            <w:szCs w:val="22"/>
          </w:rPr>
          <w:t xml:space="preserve"> </w:t>
        </w:r>
      </w:ins>
      <w:del w:id="13" w:author="fowzia farah" w:date="2015-09-22T17:42:00Z">
        <w:r w:rsidR="00AA0136" w:rsidRPr="00D44DEB" w:rsidDel="00596686">
          <w:rPr>
            <w:rFonts w:ascii="Palatino Linotype" w:hAnsi="Palatino Linotype" w:cs="Times New Roman"/>
            <w:sz w:val="22"/>
            <w:szCs w:val="22"/>
          </w:rPr>
          <w:delText xml:space="preserve"> that are </w:delText>
        </w:r>
      </w:del>
      <w:r w:rsidR="00AA0136" w:rsidRPr="00D44DEB">
        <w:rPr>
          <w:rFonts w:ascii="Palatino Linotype" w:hAnsi="Palatino Linotype" w:cs="Times New Roman"/>
          <w:sz w:val="22"/>
          <w:szCs w:val="22"/>
        </w:rPr>
        <w:t>designed for children or young adult readers, but could bring in snippets from what their students have to look forward to in the real wor</w:t>
      </w:r>
      <w:r w:rsidR="009C6716" w:rsidRPr="00D44DEB">
        <w:rPr>
          <w:rFonts w:ascii="Palatino Linotype" w:hAnsi="Palatino Linotype" w:cs="Times New Roman"/>
          <w:sz w:val="22"/>
          <w:szCs w:val="22"/>
        </w:rPr>
        <w:t>l</w:t>
      </w:r>
      <w:r w:rsidR="00D43EA5" w:rsidRPr="00D44DEB">
        <w:rPr>
          <w:rFonts w:ascii="Palatino Linotype" w:hAnsi="Palatino Linotype" w:cs="Times New Roman"/>
          <w:sz w:val="22"/>
          <w:szCs w:val="22"/>
        </w:rPr>
        <w:t>d.</w:t>
      </w:r>
      <w:r w:rsidR="001429D9" w:rsidRPr="00D44DEB">
        <w:rPr>
          <w:rFonts w:ascii="Palatino Linotype" w:hAnsi="Palatino Linotype" w:cs="Times New Roman"/>
          <w:sz w:val="22"/>
          <w:szCs w:val="22"/>
        </w:rPr>
        <w:t>.</w:t>
      </w:r>
      <w:r w:rsidR="008B4FA7">
        <w:rPr>
          <w:rFonts w:ascii="Palatino Linotype" w:hAnsi="Palatino Linotype" w:cs="Times New Roman"/>
          <w:sz w:val="22"/>
          <w:szCs w:val="22"/>
        </w:rPr>
        <w:t xml:space="preserve"> </w:t>
      </w:r>
      <w:r w:rsidR="00364D6C">
        <w:rPr>
          <w:rFonts w:ascii="Palatino Linotype" w:hAnsi="Palatino Linotype" w:cs="Times New Roman"/>
          <w:sz w:val="22"/>
          <w:szCs w:val="22"/>
        </w:rPr>
        <w:t xml:space="preserve">While Existing standards </w:t>
      </w:r>
      <w:r w:rsidR="00364D6C">
        <w:rPr>
          <w:rFonts w:ascii="Palatino Linotype" w:hAnsi="Palatino Linotype" w:cs="Times New Roman"/>
          <w:sz w:val="22"/>
          <w:szCs w:val="22"/>
        </w:rPr>
        <w:lastRenderedPageBreak/>
        <w:t>generate static reports on a passage</w:t>
      </w:r>
      <w:r w:rsidR="003970F3">
        <w:rPr>
          <w:rFonts w:ascii="Palatino Linotype" w:hAnsi="Palatino Linotype" w:cs="Times New Roman"/>
          <w:sz w:val="22"/>
          <w:szCs w:val="22"/>
        </w:rPr>
        <w:t>’</w:t>
      </w:r>
      <w:r w:rsidR="00364D6C">
        <w:rPr>
          <w:rFonts w:ascii="Palatino Linotype" w:hAnsi="Palatino Linotype" w:cs="Times New Roman"/>
          <w:sz w:val="22"/>
          <w:szCs w:val="22"/>
        </w:rPr>
        <w:t xml:space="preserve">s reading level, Easy Ready </w:t>
      </w:r>
      <w:proofErr w:type="gramStart"/>
      <w:r w:rsidR="00364D6C">
        <w:rPr>
          <w:rFonts w:ascii="Palatino Linotype" w:hAnsi="Palatino Linotype" w:cs="Times New Roman"/>
          <w:sz w:val="22"/>
          <w:szCs w:val="22"/>
        </w:rPr>
        <w:t>can be used</w:t>
      </w:r>
      <w:proofErr w:type="gramEnd"/>
      <w:r w:rsidR="00255EBA">
        <w:rPr>
          <w:rFonts w:ascii="Palatino Linotype" w:hAnsi="Palatino Linotype" w:cs="Times New Roman"/>
          <w:sz w:val="22"/>
          <w:szCs w:val="22"/>
        </w:rPr>
        <w:t xml:space="preserve"> on a </w:t>
      </w:r>
      <w:del w:id="14" w:author="fowzia farah" w:date="2015-10-10T11:27:00Z">
        <w:r w:rsidR="00255EBA" w:rsidDel="00E845E3">
          <w:rPr>
            <w:rFonts w:ascii="Palatino Linotype" w:hAnsi="Palatino Linotype" w:cs="Times New Roman"/>
            <w:sz w:val="22"/>
            <w:szCs w:val="22"/>
          </w:rPr>
          <w:delText>minute to minute</w:delText>
        </w:r>
      </w:del>
      <w:ins w:id="15" w:author="fowzia farah" w:date="2015-10-10T11:27:00Z">
        <w:r w:rsidR="00E845E3">
          <w:rPr>
            <w:rFonts w:ascii="Palatino Linotype" w:hAnsi="Palatino Linotype" w:cs="Times New Roman"/>
            <w:sz w:val="22"/>
            <w:szCs w:val="22"/>
          </w:rPr>
          <w:t>minute-to-minute</w:t>
        </w:r>
      </w:ins>
      <w:r w:rsidR="00255EBA">
        <w:rPr>
          <w:rFonts w:ascii="Palatino Linotype" w:hAnsi="Palatino Linotype" w:cs="Times New Roman"/>
          <w:sz w:val="22"/>
          <w:szCs w:val="22"/>
        </w:rPr>
        <w:t xml:space="preserve"> basis</w:t>
      </w:r>
      <w:r w:rsidR="00364D6C">
        <w:rPr>
          <w:rFonts w:ascii="Palatino Linotype" w:hAnsi="Palatino Linotype" w:cs="Times New Roman"/>
          <w:sz w:val="22"/>
          <w:szCs w:val="22"/>
        </w:rPr>
        <w:t>,</w:t>
      </w:r>
      <w:r w:rsidR="00255EBA">
        <w:rPr>
          <w:rFonts w:ascii="Palatino Linotype" w:hAnsi="Palatino Linotype" w:cs="Times New Roman"/>
          <w:sz w:val="22"/>
          <w:szCs w:val="22"/>
        </w:rPr>
        <w:t xml:space="preserve"> inside the classroom</w:t>
      </w:r>
      <w:r w:rsidR="00364D6C">
        <w:rPr>
          <w:rFonts w:ascii="Palatino Linotype" w:hAnsi="Palatino Linotype" w:cs="Times New Roman"/>
          <w:sz w:val="22"/>
          <w:szCs w:val="22"/>
        </w:rPr>
        <w:t>,</w:t>
      </w:r>
      <w:r w:rsidR="00255EBA">
        <w:rPr>
          <w:rFonts w:ascii="Palatino Linotype" w:hAnsi="Palatino Linotype" w:cs="Times New Roman"/>
          <w:sz w:val="22"/>
          <w:szCs w:val="22"/>
        </w:rPr>
        <w:t xml:space="preserve"> </w:t>
      </w:r>
      <w:r w:rsidR="00364D6C">
        <w:rPr>
          <w:rFonts w:ascii="Palatino Linotype" w:hAnsi="Palatino Linotype" w:cs="Times New Roman"/>
          <w:sz w:val="22"/>
          <w:szCs w:val="22"/>
        </w:rPr>
        <w:t>to</w:t>
      </w:r>
      <w:r w:rsidR="00255EBA">
        <w:rPr>
          <w:rFonts w:ascii="Palatino Linotype" w:hAnsi="Palatino Linotype" w:cs="Times New Roman"/>
          <w:sz w:val="22"/>
          <w:szCs w:val="22"/>
        </w:rPr>
        <w:t xml:space="preserve"> </w:t>
      </w:r>
      <w:r w:rsidR="00364D6C">
        <w:rPr>
          <w:rFonts w:ascii="Palatino Linotype" w:hAnsi="Palatino Linotype" w:cs="Times New Roman"/>
          <w:sz w:val="22"/>
          <w:szCs w:val="22"/>
        </w:rPr>
        <w:t>simplify</w:t>
      </w:r>
      <w:r w:rsidR="00817E76">
        <w:rPr>
          <w:rFonts w:ascii="Palatino Linotype" w:hAnsi="Palatino Linotype" w:cs="Times New Roman"/>
          <w:sz w:val="22"/>
          <w:szCs w:val="22"/>
        </w:rPr>
        <w:t xml:space="preserve"> </w:t>
      </w:r>
      <w:r w:rsidR="00255EBA">
        <w:rPr>
          <w:rFonts w:ascii="Palatino Linotype" w:hAnsi="Palatino Linotype" w:cs="Times New Roman"/>
          <w:sz w:val="22"/>
          <w:szCs w:val="22"/>
        </w:rPr>
        <w:t xml:space="preserve">any text that </w:t>
      </w:r>
      <w:r w:rsidR="00364D6C">
        <w:rPr>
          <w:rFonts w:ascii="Palatino Linotype" w:hAnsi="Palatino Linotype" w:cs="Times New Roman"/>
          <w:sz w:val="22"/>
          <w:szCs w:val="22"/>
        </w:rPr>
        <w:t>an instructor wants</w:t>
      </w:r>
      <w:r w:rsidR="00255EBA">
        <w:rPr>
          <w:rFonts w:ascii="Palatino Linotype" w:hAnsi="Palatino Linotype" w:cs="Times New Roman"/>
          <w:sz w:val="22"/>
          <w:szCs w:val="22"/>
        </w:rPr>
        <w:t xml:space="preserve"> to share.</w:t>
      </w:r>
      <w:r w:rsidR="001429D9" w:rsidRPr="00D44DEB">
        <w:rPr>
          <w:rFonts w:ascii="Palatino Linotype" w:hAnsi="Palatino Linotype" w:cs="Times New Roman"/>
          <w:sz w:val="22"/>
          <w:szCs w:val="22"/>
        </w:rPr>
        <w:t xml:space="preserve"> The passage simplification suggestions, as well as the ability to add comprehension questions,</w:t>
      </w:r>
      <w:r w:rsidR="009079A7" w:rsidRPr="00D44DEB">
        <w:rPr>
          <w:rFonts w:ascii="Palatino Linotype" w:hAnsi="Palatino Linotype" w:cs="Times New Roman"/>
          <w:sz w:val="22"/>
          <w:szCs w:val="22"/>
        </w:rPr>
        <w:t xml:space="preserve"> </w:t>
      </w:r>
      <w:r w:rsidR="0064748A">
        <w:rPr>
          <w:rFonts w:ascii="Palatino Linotype" w:hAnsi="Palatino Linotype" w:cs="Times New Roman"/>
          <w:sz w:val="22"/>
          <w:szCs w:val="22"/>
        </w:rPr>
        <w:t xml:space="preserve">will allow Easy Read to give instructors working with low literacy adults the ability to teach at the same level as their early education </w:t>
      </w:r>
      <w:commentRangeStart w:id="16"/>
      <w:r w:rsidR="0064748A">
        <w:rPr>
          <w:rFonts w:ascii="Palatino Linotype" w:hAnsi="Palatino Linotype" w:cs="Times New Roman"/>
          <w:sz w:val="22"/>
          <w:szCs w:val="22"/>
        </w:rPr>
        <w:t>counterparts.</w:t>
      </w:r>
      <w:commentRangeEnd w:id="16"/>
      <w:r w:rsidR="0022034A">
        <w:rPr>
          <w:rStyle w:val="CommentReference"/>
        </w:rPr>
        <w:commentReference w:id="16"/>
      </w:r>
    </w:p>
    <w:p w14:paraId="44ABB18B" w14:textId="77777777" w:rsidR="0064748A" w:rsidRDefault="0064748A">
      <w:pPr>
        <w:rPr>
          <w:rFonts w:ascii="Palatino Linotype" w:hAnsi="Palatino Linotype" w:cs="Times New Roman"/>
          <w:sz w:val="22"/>
          <w:szCs w:val="22"/>
        </w:rPr>
      </w:pPr>
    </w:p>
    <w:p w14:paraId="06A9C4C6" w14:textId="7E3CDCCD" w:rsidR="0020438B" w:rsidRPr="0020438B" w:rsidRDefault="0020438B">
      <w:pPr>
        <w:rPr>
          <w:rFonts w:ascii="Palatino Linotype" w:hAnsi="Palatino Linotype" w:cs="Times New Roman"/>
          <w:b/>
          <w:sz w:val="22"/>
          <w:szCs w:val="22"/>
        </w:rPr>
      </w:pPr>
      <w:r>
        <w:rPr>
          <w:rFonts w:ascii="Palatino Linotype" w:hAnsi="Palatino Linotype" w:cs="Times New Roman"/>
          <w:b/>
          <w:sz w:val="22"/>
          <w:szCs w:val="22"/>
        </w:rPr>
        <w:t>Grade: 8</w:t>
      </w:r>
      <w:ins w:id="17" w:author="fowzia farah" w:date="2015-10-10T11:27:00Z">
        <w:r w:rsidR="0022034A">
          <w:rPr>
            <w:rFonts w:ascii="Palatino Linotype" w:hAnsi="Palatino Linotype" w:cs="Times New Roman"/>
            <w:b/>
            <w:sz w:val="22"/>
            <w:szCs w:val="22"/>
          </w:rPr>
          <w:t>5</w:t>
        </w:r>
        <w:r w:rsidR="00E845E3">
          <w:rPr>
            <w:rFonts w:ascii="Palatino Linotype" w:hAnsi="Palatino Linotype" w:cs="Times New Roman"/>
            <w:b/>
            <w:sz w:val="22"/>
            <w:szCs w:val="22"/>
          </w:rPr>
          <w:t>.5</w:t>
        </w:r>
      </w:ins>
      <w:bookmarkStart w:id="18" w:name="_GoBack"/>
      <w:bookmarkEnd w:id="18"/>
      <w:del w:id="19" w:author="fowzia farah" w:date="2015-10-10T11:27:00Z">
        <w:r w:rsidDel="00E845E3">
          <w:rPr>
            <w:rFonts w:ascii="Palatino Linotype" w:hAnsi="Palatino Linotype" w:cs="Times New Roman"/>
            <w:b/>
            <w:sz w:val="22"/>
            <w:szCs w:val="22"/>
          </w:rPr>
          <w:delText>3</w:delText>
        </w:r>
      </w:del>
    </w:p>
    <w:sectPr w:rsidR="0020438B" w:rsidRPr="0020438B" w:rsidSect="003A0435">
      <w:head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fowzia farah" w:date="2015-10-10T11:28:00Z" w:initials="ff">
    <w:p w14:paraId="56CE9393" w14:textId="71A4CE7B" w:rsidR="00E845E3" w:rsidRDefault="00E845E3">
      <w:pPr>
        <w:pStyle w:val="CommentText"/>
      </w:pPr>
      <w:r>
        <w:rPr>
          <w:rStyle w:val="CommentReference"/>
        </w:rPr>
        <w:annotationRef/>
      </w:r>
      <w:proofErr w:type="gramStart"/>
      <w:r>
        <w:t>passive</w:t>
      </w:r>
      <w:proofErr w:type="gramEnd"/>
    </w:p>
  </w:comment>
  <w:comment w:id="16" w:author="fowzia farah" w:date="2015-10-10T11:29:00Z" w:initials="ff">
    <w:p w14:paraId="6525E966" w14:textId="3E8A1EB4" w:rsidR="0022034A" w:rsidRDefault="0022034A">
      <w:pPr>
        <w:pStyle w:val="CommentText"/>
      </w:pPr>
      <w:r>
        <w:rPr>
          <w:rStyle w:val="CommentReference"/>
        </w:rPr>
        <w:annotationRef/>
      </w:r>
      <w:r>
        <w:t xml:space="preserve">This revision is more concise and is clearer than the previous one. However, you do slip into the passive voice a few times in this paper which is something you need to watch out for. Grammatical errors and clarity at times can be fixed by proofreading your work. Also, in future revisions please utilize your original document for revisions and not the one I send back with comments as that makes it more difficult for me to make additional changes.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CE9393" w15:done="0"/>
  <w15:commentEx w15:paraId="6525E9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44BB2A" w14:textId="77777777" w:rsidR="00D53F2F" w:rsidRDefault="00D53F2F" w:rsidP="00A70970">
      <w:r>
        <w:separator/>
      </w:r>
    </w:p>
  </w:endnote>
  <w:endnote w:type="continuationSeparator" w:id="0">
    <w:p w14:paraId="70ADDC0D" w14:textId="77777777" w:rsidR="00D53F2F" w:rsidRDefault="00D53F2F" w:rsidP="00A70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9D967" w14:textId="77777777" w:rsidR="00D53F2F" w:rsidRDefault="00D53F2F" w:rsidP="00A70970">
      <w:r>
        <w:separator/>
      </w:r>
    </w:p>
  </w:footnote>
  <w:footnote w:type="continuationSeparator" w:id="0">
    <w:p w14:paraId="46C34AC8" w14:textId="77777777" w:rsidR="00D53F2F" w:rsidRDefault="00D53F2F" w:rsidP="00A709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3D3E6" w14:textId="77777777" w:rsidR="00A70970" w:rsidRDefault="00A70970">
    <w:pPr>
      <w:pStyle w:val="Header"/>
    </w:pPr>
    <w:r>
      <w:t xml:space="preserve">Malcolm </w:t>
    </w:r>
    <w:proofErr w:type="spellStart"/>
    <w:r>
      <w:t>Goldiner</w:t>
    </w:r>
    <w:proofErr w:type="spellEnd"/>
    <w:r>
      <w:tab/>
    </w:r>
    <w:r>
      <w:tab/>
      <w:t>Capital Passages - Easy Read</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owzia farah">
    <w15:presenceInfo w15:providerId="Windows Live" w15:userId="1f4b5bef4815a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970"/>
    <w:rsid w:val="00007DAE"/>
    <w:rsid w:val="00054101"/>
    <w:rsid w:val="000A0325"/>
    <w:rsid w:val="000C1929"/>
    <w:rsid w:val="000D311F"/>
    <w:rsid w:val="001429D9"/>
    <w:rsid w:val="001668B3"/>
    <w:rsid w:val="00180607"/>
    <w:rsid w:val="001C2F14"/>
    <w:rsid w:val="001E311E"/>
    <w:rsid w:val="0020438B"/>
    <w:rsid w:val="0022034A"/>
    <w:rsid w:val="00227863"/>
    <w:rsid w:val="00255EBA"/>
    <w:rsid w:val="003246D4"/>
    <w:rsid w:val="00326640"/>
    <w:rsid w:val="003368E3"/>
    <w:rsid w:val="00350E22"/>
    <w:rsid w:val="00364D6C"/>
    <w:rsid w:val="00371644"/>
    <w:rsid w:val="00396015"/>
    <w:rsid w:val="003970F3"/>
    <w:rsid w:val="003A0435"/>
    <w:rsid w:val="003A7C23"/>
    <w:rsid w:val="003C2ACB"/>
    <w:rsid w:val="003F745B"/>
    <w:rsid w:val="0045616D"/>
    <w:rsid w:val="0048200B"/>
    <w:rsid w:val="004B59DD"/>
    <w:rsid w:val="004E1F7F"/>
    <w:rsid w:val="00541DD4"/>
    <w:rsid w:val="00552906"/>
    <w:rsid w:val="005752FB"/>
    <w:rsid w:val="00596686"/>
    <w:rsid w:val="00634EEC"/>
    <w:rsid w:val="006423F5"/>
    <w:rsid w:val="00644292"/>
    <w:rsid w:val="0064748A"/>
    <w:rsid w:val="00676F43"/>
    <w:rsid w:val="0069352D"/>
    <w:rsid w:val="006B548F"/>
    <w:rsid w:val="006D2508"/>
    <w:rsid w:val="006F44D2"/>
    <w:rsid w:val="00757F98"/>
    <w:rsid w:val="00765AB3"/>
    <w:rsid w:val="007E4D5B"/>
    <w:rsid w:val="00817E76"/>
    <w:rsid w:val="008B4FA7"/>
    <w:rsid w:val="009079A7"/>
    <w:rsid w:val="00913045"/>
    <w:rsid w:val="0093221C"/>
    <w:rsid w:val="009560BB"/>
    <w:rsid w:val="00977FB6"/>
    <w:rsid w:val="00982F51"/>
    <w:rsid w:val="009A48DF"/>
    <w:rsid w:val="009C6716"/>
    <w:rsid w:val="00A20A32"/>
    <w:rsid w:val="00A70970"/>
    <w:rsid w:val="00AA0136"/>
    <w:rsid w:val="00AE2A63"/>
    <w:rsid w:val="00B4481D"/>
    <w:rsid w:val="00B55C74"/>
    <w:rsid w:val="00B5634C"/>
    <w:rsid w:val="00B95CEB"/>
    <w:rsid w:val="00C072A0"/>
    <w:rsid w:val="00C109E1"/>
    <w:rsid w:val="00C1214F"/>
    <w:rsid w:val="00C42B39"/>
    <w:rsid w:val="00C55E0D"/>
    <w:rsid w:val="00C716C4"/>
    <w:rsid w:val="00CA62E4"/>
    <w:rsid w:val="00CA7884"/>
    <w:rsid w:val="00D43EA5"/>
    <w:rsid w:val="00D44DEB"/>
    <w:rsid w:val="00D52A2C"/>
    <w:rsid w:val="00D53F2F"/>
    <w:rsid w:val="00D9014D"/>
    <w:rsid w:val="00DA43B7"/>
    <w:rsid w:val="00E168D7"/>
    <w:rsid w:val="00E30164"/>
    <w:rsid w:val="00E71E31"/>
    <w:rsid w:val="00E845E3"/>
    <w:rsid w:val="00EE42B7"/>
    <w:rsid w:val="00F17117"/>
    <w:rsid w:val="00F2149E"/>
    <w:rsid w:val="00F31809"/>
    <w:rsid w:val="00F60692"/>
    <w:rsid w:val="00F60911"/>
    <w:rsid w:val="00F742EB"/>
    <w:rsid w:val="00F823A4"/>
    <w:rsid w:val="00FB79DD"/>
    <w:rsid w:val="00FF1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57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970"/>
    <w:pPr>
      <w:tabs>
        <w:tab w:val="center" w:pos="4680"/>
        <w:tab w:val="right" w:pos="9360"/>
      </w:tabs>
    </w:pPr>
  </w:style>
  <w:style w:type="character" w:customStyle="1" w:styleId="HeaderChar">
    <w:name w:val="Header Char"/>
    <w:basedOn w:val="DefaultParagraphFont"/>
    <w:link w:val="Header"/>
    <w:uiPriority w:val="99"/>
    <w:rsid w:val="00A70970"/>
  </w:style>
  <w:style w:type="paragraph" w:styleId="Footer">
    <w:name w:val="footer"/>
    <w:basedOn w:val="Normal"/>
    <w:link w:val="FooterChar"/>
    <w:uiPriority w:val="99"/>
    <w:unhideWhenUsed/>
    <w:rsid w:val="00A70970"/>
    <w:pPr>
      <w:tabs>
        <w:tab w:val="center" w:pos="4680"/>
        <w:tab w:val="right" w:pos="9360"/>
      </w:tabs>
    </w:pPr>
  </w:style>
  <w:style w:type="character" w:customStyle="1" w:styleId="FooterChar">
    <w:name w:val="Footer Char"/>
    <w:basedOn w:val="DefaultParagraphFont"/>
    <w:link w:val="Footer"/>
    <w:uiPriority w:val="99"/>
    <w:rsid w:val="00A70970"/>
  </w:style>
  <w:style w:type="paragraph" w:styleId="ListParagraph">
    <w:name w:val="List Paragraph"/>
    <w:basedOn w:val="Normal"/>
    <w:uiPriority w:val="34"/>
    <w:qFormat/>
    <w:rsid w:val="00D44DEB"/>
    <w:pPr>
      <w:ind w:left="720"/>
      <w:contextualSpacing/>
    </w:pPr>
  </w:style>
  <w:style w:type="character" w:styleId="CommentReference">
    <w:name w:val="annotation reference"/>
    <w:basedOn w:val="DefaultParagraphFont"/>
    <w:uiPriority w:val="99"/>
    <w:semiHidden/>
    <w:unhideWhenUsed/>
    <w:rsid w:val="00F823A4"/>
    <w:rPr>
      <w:sz w:val="16"/>
      <w:szCs w:val="16"/>
    </w:rPr>
  </w:style>
  <w:style w:type="paragraph" w:styleId="CommentText">
    <w:name w:val="annotation text"/>
    <w:basedOn w:val="Normal"/>
    <w:link w:val="CommentTextChar"/>
    <w:uiPriority w:val="99"/>
    <w:semiHidden/>
    <w:unhideWhenUsed/>
    <w:rsid w:val="00F823A4"/>
    <w:rPr>
      <w:sz w:val="20"/>
      <w:szCs w:val="20"/>
    </w:rPr>
  </w:style>
  <w:style w:type="character" w:customStyle="1" w:styleId="CommentTextChar">
    <w:name w:val="Comment Text Char"/>
    <w:basedOn w:val="DefaultParagraphFont"/>
    <w:link w:val="CommentText"/>
    <w:uiPriority w:val="99"/>
    <w:semiHidden/>
    <w:rsid w:val="00F823A4"/>
    <w:rPr>
      <w:sz w:val="20"/>
      <w:szCs w:val="20"/>
    </w:rPr>
  </w:style>
  <w:style w:type="paragraph" w:styleId="CommentSubject">
    <w:name w:val="annotation subject"/>
    <w:basedOn w:val="CommentText"/>
    <w:next w:val="CommentText"/>
    <w:link w:val="CommentSubjectChar"/>
    <w:uiPriority w:val="99"/>
    <w:semiHidden/>
    <w:unhideWhenUsed/>
    <w:rsid w:val="00F823A4"/>
    <w:rPr>
      <w:b/>
      <w:bCs/>
    </w:rPr>
  </w:style>
  <w:style w:type="character" w:customStyle="1" w:styleId="CommentSubjectChar">
    <w:name w:val="Comment Subject Char"/>
    <w:basedOn w:val="CommentTextChar"/>
    <w:link w:val="CommentSubject"/>
    <w:uiPriority w:val="99"/>
    <w:semiHidden/>
    <w:rsid w:val="00F823A4"/>
    <w:rPr>
      <w:b/>
      <w:bCs/>
      <w:sz w:val="20"/>
      <w:szCs w:val="20"/>
    </w:rPr>
  </w:style>
  <w:style w:type="paragraph" w:styleId="BalloonText">
    <w:name w:val="Balloon Text"/>
    <w:basedOn w:val="Normal"/>
    <w:link w:val="BalloonTextChar"/>
    <w:uiPriority w:val="99"/>
    <w:semiHidden/>
    <w:unhideWhenUsed/>
    <w:rsid w:val="00F823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23A4"/>
    <w:rPr>
      <w:rFonts w:ascii="Segoe UI" w:hAnsi="Segoe UI" w:cs="Segoe UI"/>
      <w:sz w:val="18"/>
      <w:szCs w:val="18"/>
    </w:rPr>
  </w:style>
  <w:style w:type="paragraph" w:styleId="Revision">
    <w:name w:val="Revision"/>
    <w:hidden/>
    <w:uiPriority w:val="99"/>
    <w:semiHidden/>
    <w:rsid w:val="00E84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Goldiner</dc:creator>
  <cp:keywords/>
  <dc:description/>
  <cp:lastModifiedBy>fowzia farah</cp:lastModifiedBy>
  <cp:revision>2</cp:revision>
  <dcterms:created xsi:type="dcterms:W3CDTF">2015-10-10T15:33:00Z</dcterms:created>
  <dcterms:modified xsi:type="dcterms:W3CDTF">2015-10-10T15:33:00Z</dcterms:modified>
</cp:coreProperties>
</file>